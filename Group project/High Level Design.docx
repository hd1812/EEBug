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7A" w:rsidRDefault="00E82B3A" w:rsidP="000B4712">
      <w:pPr>
        <w:pStyle w:val="Title"/>
        <w:jc w:val="both"/>
      </w:pPr>
      <w:r>
        <w:t>High Level Design</w:t>
      </w:r>
    </w:p>
    <w:p w:rsidR="00EE5301" w:rsidRDefault="00BE0F08" w:rsidP="000B4712">
      <w:pPr>
        <w:jc w:val="both"/>
      </w:pPr>
      <w:r>
        <w:tab/>
      </w:r>
      <w:r w:rsidR="00937726">
        <w:t>The final version of the circuit</w:t>
      </w:r>
      <w:r>
        <w:t xml:space="preserve"> is composed of five different functional blocks</w:t>
      </w:r>
      <w:r w:rsidR="00A06DB3">
        <w:t xml:space="preserve">: </w:t>
      </w:r>
      <w:r w:rsidR="00A06DB3" w:rsidRPr="00B92B1B">
        <w:rPr>
          <w:i/>
        </w:rPr>
        <w:t>tim</w:t>
      </w:r>
      <w:r w:rsidR="00EE5301" w:rsidRPr="00B92B1B">
        <w:rPr>
          <w:i/>
        </w:rPr>
        <w:t xml:space="preserve">e </w:t>
      </w:r>
      <w:r w:rsidR="00A06DB3" w:rsidRPr="00B92B1B">
        <w:rPr>
          <w:i/>
        </w:rPr>
        <w:t>enabling system</w:t>
      </w:r>
      <w:r w:rsidRPr="00B92B1B">
        <w:rPr>
          <w:i/>
        </w:rPr>
        <w:t>, sensor's amplification</w:t>
      </w:r>
      <w:r>
        <w:t xml:space="preserve">, </w:t>
      </w:r>
      <w:r w:rsidR="00A06DB3" w:rsidRPr="00B92B1B">
        <w:rPr>
          <w:i/>
        </w:rPr>
        <w:t>spiral enabling system</w:t>
      </w:r>
      <w:r w:rsidR="00A06DB3">
        <w:t xml:space="preserve">, </w:t>
      </w:r>
      <w:r w:rsidR="00A06DB3" w:rsidRPr="00B92B1B">
        <w:rPr>
          <w:i/>
        </w:rPr>
        <w:t>motor</w:t>
      </w:r>
      <w:r w:rsidR="00EE5301" w:rsidRPr="00B92B1B">
        <w:rPr>
          <w:i/>
        </w:rPr>
        <w:t>s</w:t>
      </w:r>
      <w:r w:rsidR="00A06DB3" w:rsidRPr="00B92B1B">
        <w:rPr>
          <w:i/>
        </w:rPr>
        <w:t>'</w:t>
      </w:r>
      <w:r w:rsidR="00EE5301" w:rsidRPr="00B92B1B">
        <w:rPr>
          <w:i/>
        </w:rPr>
        <w:t xml:space="preserve"> </w:t>
      </w:r>
      <w:r w:rsidR="002C0498">
        <w:rPr>
          <w:i/>
        </w:rPr>
        <w:t>state</w:t>
      </w:r>
      <w:r w:rsidR="00EE5301" w:rsidRPr="00B92B1B">
        <w:rPr>
          <w:i/>
        </w:rPr>
        <w:t xml:space="preserve"> </w:t>
      </w:r>
      <w:r w:rsidR="002C0498">
        <w:rPr>
          <w:i/>
        </w:rPr>
        <w:t xml:space="preserve">assessment </w:t>
      </w:r>
      <w:r w:rsidR="00EE5301">
        <w:t xml:space="preserve">and </w:t>
      </w:r>
      <w:r w:rsidR="00EE5301" w:rsidRPr="00B92B1B">
        <w:rPr>
          <w:i/>
        </w:rPr>
        <w:t>motors' control system</w:t>
      </w:r>
      <w:r w:rsidR="00EE5301">
        <w:t xml:space="preserve">. </w:t>
      </w:r>
      <w:r w:rsidR="00B92B1B">
        <w:t xml:space="preserve">Each </w:t>
      </w:r>
      <w:r w:rsidR="002B472E">
        <w:t>stage is discussed and analysed separately</w:t>
      </w:r>
      <w:r w:rsidR="00BE0012">
        <w:t xml:space="preserve"> from a high level prospective</w:t>
      </w:r>
      <w:r w:rsidR="002B472E">
        <w:t xml:space="preserve"> in terms of inputs and outputs below.</w:t>
      </w:r>
    </w:p>
    <w:p w:rsidR="00EE5301" w:rsidRDefault="00B92B1B" w:rsidP="000B4712">
      <w:pPr>
        <w:pStyle w:val="Heading1"/>
        <w:jc w:val="both"/>
      </w:pPr>
      <w:r>
        <w:t>T</w:t>
      </w:r>
      <w:r w:rsidR="00EE5301">
        <w:t>ime enabling system</w:t>
      </w:r>
    </w:p>
    <w:p w:rsidR="00EE5301" w:rsidRDefault="00EE5301" w:rsidP="000B4712">
      <w:pPr>
        <w:jc w:val="both"/>
      </w:pPr>
      <w:r>
        <w:tab/>
      </w:r>
      <w:r w:rsidR="00B92B1B">
        <w:t>This</w:t>
      </w:r>
      <w:r w:rsidR="00937726">
        <w:t xml:space="preserve"> initial</w:t>
      </w:r>
      <w:r w:rsidR="00B92B1B">
        <w:t xml:space="preserve"> </w:t>
      </w:r>
      <w:r w:rsidR="00937726">
        <w:t xml:space="preserve">function controls the entire circuit acting as an enabling and resetting stage. In other words, this function dictates </w:t>
      </w:r>
      <w:r w:rsidR="00C5584E">
        <w:t>the state of the circuit (</w:t>
      </w:r>
      <w:r w:rsidR="00C5584E" w:rsidRPr="00C5584E">
        <w:rPr>
          <w:i/>
        </w:rPr>
        <w:t xml:space="preserve">ON </w:t>
      </w:r>
      <w:r w:rsidR="00C5584E" w:rsidRPr="00C5584E">
        <w:t xml:space="preserve">or </w:t>
      </w:r>
      <w:r w:rsidR="00C5584E" w:rsidRPr="00C5584E">
        <w:rPr>
          <w:i/>
        </w:rPr>
        <w:t>OFF</w:t>
      </w:r>
      <w:r w:rsidR="00C5584E">
        <w:t xml:space="preserve">) either activating or deactivating the other blocks. In particular, this stage is time controlled since the circuit is required to begin its operation with a delay of 8 seconds. </w:t>
      </w:r>
      <w:r w:rsidR="00B96788">
        <w:t xml:space="preserve">As a result, this </w:t>
      </w:r>
      <w:r w:rsidR="00BE0012">
        <w:t>function processes a single input from the user to produce a single output</w:t>
      </w:r>
      <w:r w:rsidR="00205AFA">
        <w:t xml:space="preserve"> (E)</w:t>
      </w:r>
      <w:r w:rsidR="00BE0012">
        <w:t xml:space="preserve">. The input to output relationship is summarised in the </w:t>
      </w:r>
      <w:r w:rsidR="0039022A">
        <w:t>table below (Table 1):</w:t>
      </w:r>
    </w:p>
    <w:tbl>
      <w:tblPr>
        <w:tblStyle w:val="TableGrid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927"/>
        <w:gridCol w:w="1117"/>
        <w:gridCol w:w="992"/>
      </w:tblGrid>
      <w:tr w:rsidR="00B67B99" w:rsidTr="00B67B99">
        <w:trPr>
          <w:jc w:val="center"/>
        </w:trPr>
        <w:tc>
          <w:tcPr>
            <w:tcW w:w="927" w:type="dxa"/>
          </w:tcPr>
          <w:p w:rsidR="00D15E70" w:rsidRPr="00D15E70" w:rsidRDefault="008D07AB" w:rsidP="00583DBD">
            <w:pPr>
              <w:jc w:val="center"/>
              <w:rPr>
                <w:b/>
              </w:rPr>
            </w:pPr>
            <w:r>
              <w:rPr>
                <w:b/>
              </w:rPr>
              <w:t>USER's INPUT</w:t>
            </w:r>
          </w:p>
        </w:tc>
        <w:tc>
          <w:tcPr>
            <w:tcW w:w="1117" w:type="dxa"/>
          </w:tcPr>
          <w:p w:rsidR="00D15E70" w:rsidRPr="00D15E70" w:rsidRDefault="00D15E70" w:rsidP="00583DBD">
            <w:pPr>
              <w:jc w:val="center"/>
              <w:rPr>
                <w:b/>
              </w:rPr>
            </w:pPr>
            <w:r w:rsidRPr="00D15E70">
              <w:rPr>
                <w:b/>
              </w:rPr>
              <w:t>8s from INPUT</w:t>
            </w:r>
          </w:p>
        </w:tc>
        <w:tc>
          <w:tcPr>
            <w:tcW w:w="992" w:type="dxa"/>
          </w:tcPr>
          <w:p w:rsidR="00D15E70" w:rsidRPr="00D15E70" w:rsidRDefault="00D15E70" w:rsidP="00583DBD">
            <w:pPr>
              <w:jc w:val="center"/>
              <w:rPr>
                <w:b/>
              </w:rPr>
            </w:pPr>
            <w:r w:rsidRPr="00D15E70">
              <w:rPr>
                <w:b/>
              </w:rPr>
              <w:t>OUTPUT</w:t>
            </w:r>
            <w:r w:rsidR="008D07AB">
              <w:rPr>
                <w:b/>
              </w:rPr>
              <w:t xml:space="preserve"> (E)</w:t>
            </w:r>
          </w:p>
        </w:tc>
      </w:tr>
      <w:tr w:rsidR="00B67B99" w:rsidTr="00B67B99">
        <w:trPr>
          <w:jc w:val="center"/>
        </w:trPr>
        <w:tc>
          <w:tcPr>
            <w:tcW w:w="927" w:type="dxa"/>
          </w:tcPr>
          <w:p w:rsidR="00D15E70" w:rsidRDefault="00BC7854" w:rsidP="00583DBD">
            <w:pPr>
              <w:jc w:val="center"/>
            </w:pPr>
            <w:r>
              <w:t>LOW</w:t>
            </w:r>
          </w:p>
        </w:tc>
        <w:tc>
          <w:tcPr>
            <w:tcW w:w="1117" w:type="dxa"/>
          </w:tcPr>
          <w:p w:rsidR="00D15E70" w:rsidRDefault="00BC7854" w:rsidP="00583DBD">
            <w:pPr>
              <w:jc w:val="center"/>
            </w:pPr>
            <w:r>
              <w:t>LOW</w:t>
            </w:r>
          </w:p>
        </w:tc>
        <w:tc>
          <w:tcPr>
            <w:tcW w:w="992" w:type="dxa"/>
          </w:tcPr>
          <w:p w:rsidR="00D15E70" w:rsidRDefault="00BC7854" w:rsidP="00583DBD">
            <w:pPr>
              <w:jc w:val="center"/>
            </w:pPr>
            <w:r>
              <w:t>LOW</w:t>
            </w:r>
          </w:p>
        </w:tc>
      </w:tr>
      <w:tr w:rsidR="00B67B99" w:rsidTr="00B67B99">
        <w:trPr>
          <w:jc w:val="center"/>
        </w:trPr>
        <w:tc>
          <w:tcPr>
            <w:tcW w:w="927" w:type="dxa"/>
          </w:tcPr>
          <w:p w:rsidR="00D15E70" w:rsidRDefault="00BC7854" w:rsidP="00583DBD">
            <w:pPr>
              <w:jc w:val="center"/>
            </w:pPr>
            <w:r>
              <w:t>LOW</w:t>
            </w:r>
          </w:p>
        </w:tc>
        <w:tc>
          <w:tcPr>
            <w:tcW w:w="1117" w:type="dxa"/>
          </w:tcPr>
          <w:p w:rsidR="00D15E70" w:rsidRDefault="00BC7854" w:rsidP="00583DBD">
            <w:pPr>
              <w:jc w:val="center"/>
            </w:pPr>
            <w:r>
              <w:t>HIGH</w:t>
            </w:r>
          </w:p>
        </w:tc>
        <w:tc>
          <w:tcPr>
            <w:tcW w:w="992" w:type="dxa"/>
          </w:tcPr>
          <w:p w:rsidR="00D15E70" w:rsidRDefault="00BC7854" w:rsidP="00583DBD">
            <w:pPr>
              <w:jc w:val="center"/>
            </w:pPr>
            <w:r>
              <w:t>LOW</w:t>
            </w:r>
          </w:p>
        </w:tc>
      </w:tr>
      <w:tr w:rsidR="00B67B99" w:rsidTr="00B67B99">
        <w:trPr>
          <w:jc w:val="center"/>
        </w:trPr>
        <w:tc>
          <w:tcPr>
            <w:tcW w:w="927" w:type="dxa"/>
          </w:tcPr>
          <w:p w:rsidR="00D15E70" w:rsidRDefault="00BC7854" w:rsidP="00583DBD">
            <w:pPr>
              <w:jc w:val="center"/>
            </w:pPr>
            <w:r>
              <w:t>HIGH</w:t>
            </w:r>
          </w:p>
        </w:tc>
        <w:tc>
          <w:tcPr>
            <w:tcW w:w="1117" w:type="dxa"/>
          </w:tcPr>
          <w:p w:rsidR="00D15E70" w:rsidRDefault="00BC7854" w:rsidP="00583DBD">
            <w:pPr>
              <w:jc w:val="center"/>
            </w:pPr>
            <w:r>
              <w:t>LOW</w:t>
            </w:r>
          </w:p>
        </w:tc>
        <w:tc>
          <w:tcPr>
            <w:tcW w:w="992" w:type="dxa"/>
          </w:tcPr>
          <w:p w:rsidR="00D15E70" w:rsidRDefault="00BC7854" w:rsidP="00583DBD">
            <w:pPr>
              <w:jc w:val="center"/>
            </w:pPr>
            <w:r>
              <w:t>LOW</w:t>
            </w:r>
          </w:p>
        </w:tc>
      </w:tr>
      <w:tr w:rsidR="00B67B99" w:rsidTr="00B67B99">
        <w:trPr>
          <w:jc w:val="center"/>
        </w:trPr>
        <w:tc>
          <w:tcPr>
            <w:tcW w:w="927" w:type="dxa"/>
          </w:tcPr>
          <w:p w:rsidR="00D15E70" w:rsidRDefault="00BC7854" w:rsidP="00583DBD">
            <w:pPr>
              <w:jc w:val="center"/>
            </w:pPr>
            <w:r>
              <w:t>HIGH</w:t>
            </w:r>
          </w:p>
        </w:tc>
        <w:tc>
          <w:tcPr>
            <w:tcW w:w="1117" w:type="dxa"/>
          </w:tcPr>
          <w:p w:rsidR="00D15E70" w:rsidRDefault="00BC7854" w:rsidP="00583DBD">
            <w:pPr>
              <w:jc w:val="center"/>
            </w:pPr>
            <w:r>
              <w:t>HIGH</w:t>
            </w:r>
          </w:p>
        </w:tc>
        <w:tc>
          <w:tcPr>
            <w:tcW w:w="992" w:type="dxa"/>
          </w:tcPr>
          <w:p w:rsidR="00D15E70" w:rsidRDefault="00BC7854" w:rsidP="00583DBD">
            <w:pPr>
              <w:jc w:val="center"/>
            </w:pPr>
            <w:r>
              <w:t>HIGH</w:t>
            </w:r>
          </w:p>
        </w:tc>
      </w:tr>
    </w:tbl>
    <w:p w:rsidR="00D15E70" w:rsidRDefault="0020738A" w:rsidP="00D11DC6">
      <w:pPr>
        <w:jc w:val="center"/>
      </w:pPr>
      <w:r w:rsidRPr="0020738A">
        <w:rPr>
          <w:u w:val="single"/>
        </w:rPr>
        <w:t xml:space="preserve">Table </w:t>
      </w:r>
      <w:proofErr w:type="gramStart"/>
      <w:r w:rsidRPr="0020738A">
        <w:rPr>
          <w:u w:val="single"/>
        </w:rPr>
        <w:t>1 :</w:t>
      </w:r>
      <w:proofErr w:type="gramEnd"/>
      <w:r>
        <w:t xml:space="preserve"> Time enabling system input to output relationship</w:t>
      </w:r>
    </w:p>
    <w:p w:rsidR="0020738A" w:rsidRDefault="0020738A" w:rsidP="000B4712">
      <w:pPr>
        <w:jc w:val="both"/>
      </w:pPr>
      <w:r>
        <w:tab/>
        <w:t xml:space="preserve">Consequently, if a </w:t>
      </w:r>
      <w:r w:rsidR="007F688C">
        <w:t xml:space="preserve">LOW </w:t>
      </w:r>
      <w:r>
        <w:t xml:space="preserve">input is </w:t>
      </w:r>
      <w:r w:rsidR="007F688C">
        <w:t>selected by the user, then the output is required to stay LOW. Instead, if a HIGH input is selected, then the output needs to stay LOW for 8 seconds and then switch to HIGH if the input has not changed meanwhile.</w:t>
      </w:r>
    </w:p>
    <w:p w:rsidR="0014524B" w:rsidRDefault="00546626" w:rsidP="000B4712">
      <w:pPr>
        <w:pStyle w:val="Heading1"/>
        <w:jc w:val="both"/>
      </w:pPr>
      <w:r>
        <w:t xml:space="preserve">Sensor's amplification </w:t>
      </w:r>
    </w:p>
    <w:p w:rsidR="007F688C" w:rsidRDefault="00CB42BA" w:rsidP="000B4712">
      <w:pPr>
        <w:jc w:val="both"/>
      </w:pPr>
      <w:r>
        <w:tab/>
        <w:t xml:space="preserve">The purpose of this function </w:t>
      </w:r>
      <w:r w:rsidR="00546626">
        <w:t xml:space="preserve">is simply to receive </w:t>
      </w:r>
      <w:r>
        <w:t xml:space="preserve">a certain input from a sensor and amplify it in order to allow </w:t>
      </w:r>
      <w:r w:rsidR="00A464E1">
        <w:t>successive</w:t>
      </w:r>
      <w:r w:rsidR="00CB35E7">
        <w:t xml:space="preserve"> stages to effectively process i</w:t>
      </w:r>
      <w:r w:rsidR="00B72B14">
        <w:t>t.</w:t>
      </w:r>
      <w:r w:rsidR="00A464E1">
        <w:t xml:space="preserve"> In fact, the sensor </w:t>
      </w:r>
      <w:r w:rsidR="00D25EF1">
        <w:t>is used</w:t>
      </w:r>
      <w:r w:rsidR="00A464E1">
        <w:t xml:space="preserve"> to detect a black line over a white backgrou</w:t>
      </w:r>
      <w:r w:rsidR="00EB3FC3">
        <w:t xml:space="preserve">nd and therefore produce two discrete states (ON-line or OFF-line). However, this output needs to be compatible with </w:t>
      </w:r>
      <w:r w:rsidR="00283ED1">
        <w:t>the following</w:t>
      </w:r>
      <w:r w:rsidR="0039111C">
        <w:t xml:space="preserve"> digital </w:t>
      </w:r>
      <w:r w:rsidR="00283ED1">
        <w:t>stages. As a result, this function effectively processes the output</w:t>
      </w:r>
      <w:r w:rsidR="00EA4ADF">
        <w:t xml:space="preserve"> of the sensor</w:t>
      </w:r>
      <w:r w:rsidR="00283ED1">
        <w:t xml:space="preserve"> to produce two </w:t>
      </w:r>
      <w:r w:rsidR="00EA4ADF">
        <w:t xml:space="preserve">compatible </w:t>
      </w:r>
      <w:r w:rsidR="00283ED1">
        <w:t xml:space="preserve">discrete states </w:t>
      </w:r>
      <w:r w:rsidR="00EA4ADF">
        <w:t>(LOW and HIGH)</w:t>
      </w:r>
      <w:r w:rsidR="0039111C">
        <w:t>.</w:t>
      </w:r>
      <w:r w:rsidR="00EF4087">
        <w:t xml:space="preserve"> The following table summarises the</w:t>
      </w:r>
      <w:r w:rsidR="00443AC6">
        <w:t xml:space="preserve"> operation of the function</w:t>
      </w:r>
      <w:r w:rsidR="0039022A">
        <w:t xml:space="preserve"> (Table 2</w:t>
      </w:r>
      <w:proofErr w:type="gramStart"/>
      <w:r w:rsidR="0039022A">
        <w:t>)</w:t>
      </w:r>
      <w:r w:rsidR="00443AC6">
        <w:t xml:space="preserve"> :</w:t>
      </w:r>
      <w:proofErr w:type="gramEnd"/>
    </w:p>
    <w:tbl>
      <w:tblPr>
        <w:tblStyle w:val="TableGrid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1088"/>
        <w:gridCol w:w="992"/>
      </w:tblGrid>
      <w:tr w:rsidR="00443AC6" w:rsidTr="00443AC6">
        <w:trPr>
          <w:jc w:val="center"/>
        </w:trPr>
        <w:tc>
          <w:tcPr>
            <w:tcW w:w="1088" w:type="dxa"/>
          </w:tcPr>
          <w:p w:rsidR="00443AC6" w:rsidRPr="00D15E70" w:rsidRDefault="00443AC6" w:rsidP="00583DBD">
            <w:pPr>
              <w:jc w:val="center"/>
              <w:rPr>
                <w:b/>
              </w:rPr>
            </w:pPr>
            <w:r>
              <w:rPr>
                <w:b/>
              </w:rPr>
              <w:t xml:space="preserve">SENSOR's </w:t>
            </w:r>
            <w:r w:rsidRPr="00D15E70">
              <w:rPr>
                <w:b/>
              </w:rPr>
              <w:t>INPUT</w:t>
            </w:r>
          </w:p>
        </w:tc>
        <w:tc>
          <w:tcPr>
            <w:tcW w:w="992" w:type="dxa"/>
          </w:tcPr>
          <w:p w:rsidR="00443AC6" w:rsidRPr="00D15E70" w:rsidRDefault="00443AC6" w:rsidP="00583DBD">
            <w:pPr>
              <w:jc w:val="center"/>
              <w:rPr>
                <w:b/>
              </w:rPr>
            </w:pPr>
            <w:r w:rsidRPr="00D15E70">
              <w:rPr>
                <w:b/>
              </w:rPr>
              <w:t>OUTPUT</w:t>
            </w:r>
            <w:r w:rsidR="008D07AB">
              <w:rPr>
                <w:b/>
              </w:rPr>
              <w:t xml:space="preserve"> (L)</w:t>
            </w:r>
          </w:p>
        </w:tc>
      </w:tr>
      <w:tr w:rsidR="00443AC6" w:rsidTr="00443AC6">
        <w:trPr>
          <w:jc w:val="center"/>
        </w:trPr>
        <w:tc>
          <w:tcPr>
            <w:tcW w:w="1088" w:type="dxa"/>
          </w:tcPr>
          <w:p w:rsidR="00443AC6" w:rsidRDefault="007C26D2" w:rsidP="00583DBD">
            <w:pPr>
              <w:jc w:val="center"/>
            </w:pPr>
            <w:r>
              <w:t>ON-line</w:t>
            </w:r>
          </w:p>
        </w:tc>
        <w:tc>
          <w:tcPr>
            <w:tcW w:w="992" w:type="dxa"/>
          </w:tcPr>
          <w:p w:rsidR="00443AC6" w:rsidRDefault="00C666D2" w:rsidP="00583DBD">
            <w:pPr>
              <w:jc w:val="center"/>
            </w:pPr>
            <w:r>
              <w:t>HIGH</w:t>
            </w:r>
          </w:p>
        </w:tc>
      </w:tr>
      <w:tr w:rsidR="00443AC6" w:rsidTr="00443AC6">
        <w:trPr>
          <w:jc w:val="center"/>
        </w:trPr>
        <w:tc>
          <w:tcPr>
            <w:tcW w:w="1088" w:type="dxa"/>
          </w:tcPr>
          <w:p w:rsidR="00443AC6" w:rsidRDefault="007C26D2" w:rsidP="00583DBD">
            <w:pPr>
              <w:jc w:val="center"/>
            </w:pPr>
            <w:r>
              <w:t>OFF-line</w:t>
            </w:r>
          </w:p>
        </w:tc>
        <w:tc>
          <w:tcPr>
            <w:tcW w:w="992" w:type="dxa"/>
          </w:tcPr>
          <w:p w:rsidR="00443AC6" w:rsidRDefault="00C666D2" w:rsidP="00583DBD">
            <w:pPr>
              <w:jc w:val="center"/>
            </w:pPr>
            <w:r>
              <w:t>LOW</w:t>
            </w:r>
          </w:p>
        </w:tc>
      </w:tr>
    </w:tbl>
    <w:p w:rsidR="00443AC6" w:rsidRDefault="00443AC6" w:rsidP="00D11DC6">
      <w:pPr>
        <w:jc w:val="center"/>
      </w:pPr>
      <w:r w:rsidRPr="0020738A">
        <w:rPr>
          <w:u w:val="single"/>
        </w:rPr>
        <w:t xml:space="preserve">Table </w:t>
      </w:r>
      <w:proofErr w:type="gramStart"/>
      <w:r w:rsidR="007C26D2">
        <w:rPr>
          <w:u w:val="single"/>
        </w:rPr>
        <w:t>2</w:t>
      </w:r>
      <w:r w:rsidRPr="0020738A">
        <w:rPr>
          <w:u w:val="single"/>
        </w:rPr>
        <w:t xml:space="preserve"> :</w:t>
      </w:r>
      <w:proofErr w:type="gramEnd"/>
      <w:r>
        <w:t xml:space="preserve"> </w:t>
      </w:r>
      <w:r w:rsidR="00D456E2">
        <w:t>Sensor's amplification</w:t>
      </w:r>
      <w:r>
        <w:t xml:space="preserve"> input to output relationship</w:t>
      </w:r>
    </w:p>
    <w:p w:rsidR="00BE0012" w:rsidRDefault="007C26D2" w:rsidP="000B4712">
      <w:pPr>
        <w:jc w:val="both"/>
      </w:pPr>
      <w:r>
        <w:tab/>
      </w:r>
      <w:r w:rsidR="00303709">
        <w:t>In particular</w:t>
      </w:r>
      <w:r w:rsidR="00294625">
        <w:t xml:space="preserve">, this amplification </w:t>
      </w:r>
      <w:r w:rsidR="003F0119">
        <w:t>stage</w:t>
      </w:r>
      <w:r w:rsidR="00294625">
        <w:t xml:space="preserve"> is not conclusive</w:t>
      </w:r>
      <w:proofErr w:type="gramStart"/>
      <w:ins w:id="0" w:author="dowi" w:date="2013-03-13T13:26:00Z">
        <w:r w:rsidR="004A4ADB">
          <w:t>???</w:t>
        </w:r>
      </w:ins>
      <w:r w:rsidR="00294625">
        <w:t>.</w:t>
      </w:r>
      <w:proofErr w:type="gramEnd"/>
      <w:r w:rsidR="00294625">
        <w:t xml:space="preserve"> Consequently, this function is not required to </w:t>
      </w:r>
      <w:r w:rsidR="003D1D4F">
        <w:t>provide</w:t>
      </w:r>
      <w:r w:rsidR="009B6199">
        <w:t xml:space="preserve"> </w:t>
      </w:r>
      <w:r w:rsidR="00F413C9">
        <w:t>strong</w:t>
      </w:r>
      <w:r w:rsidR="00800D62">
        <w:t xml:space="preserve"> and exact</w:t>
      </w:r>
      <w:r w:rsidR="00F413C9">
        <w:t xml:space="preserve"> LOW and HIGH state</w:t>
      </w:r>
      <w:r w:rsidR="003D1D4F">
        <w:t>s</w:t>
      </w:r>
      <w:r w:rsidR="00F413C9">
        <w:t>.</w:t>
      </w:r>
      <w:r w:rsidR="00DF1530">
        <w:t xml:space="preserve"> </w:t>
      </w:r>
      <w:r w:rsidR="003D1D4F">
        <w:t xml:space="preserve">However, the output </w:t>
      </w:r>
      <w:r w:rsidR="00B90323">
        <w:t xml:space="preserve">needs to </w:t>
      </w:r>
      <w:r w:rsidR="0091053B">
        <w:t xml:space="preserve">tend as </w:t>
      </w:r>
      <w:r w:rsidR="0091053B">
        <w:lastRenderedPageBreak/>
        <w:t xml:space="preserve">much as possible to </w:t>
      </w:r>
      <w:proofErr w:type="gramStart"/>
      <w:r w:rsidR="004006BA">
        <w:t>them</w:t>
      </w:r>
      <w:r w:rsidR="0091053B">
        <w:t xml:space="preserve"> </w:t>
      </w:r>
      <w:r w:rsidR="003F0119">
        <w:t>.</w:t>
      </w:r>
      <w:proofErr w:type="gramEnd"/>
      <w:r w:rsidR="003F0119">
        <w:t xml:space="preserve"> </w:t>
      </w:r>
      <w:r w:rsidR="00800D62">
        <w:t>Moreover</w:t>
      </w:r>
      <w:r w:rsidR="003F0119">
        <w:t xml:space="preserve">, the output's swing </w:t>
      </w:r>
      <w:r w:rsidR="00800D62">
        <w:t>is</w:t>
      </w:r>
      <w:r w:rsidR="004006BA">
        <w:t xml:space="preserve"> at least</w:t>
      </w:r>
      <w:r w:rsidR="00800D62">
        <w:t xml:space="preserve"> required to lie </w:t>
      </w:r>
      <w:r w:rsidR="003F0119">
        <w:t xml:space="preserve">midway </w:t>
      </w:r>
      <w:r w:rsidR="004006BA">
        <w:t>between the</w:t>
      </w:r>
      <w:r w:rsidR="00A92E90">
        <w:t>se</w:t>
      </w:r>
      <w:r w:rsidR="004006BA">
        <w:t xml:space="preserve"> LOW and HIGH states of reference.</w:t>
      </w:r>
    </w:p>
    <w:p w:rsidR="00BE0012" w:rsidRDefault="00303709" w:rsidP="000B4712">
      <w:pPr>
        <w:pStyle w:val="Heading1"/>
        <w:jc w:val="both"/>
      </w:pPr>
      <w:r>
        <w:t>Spiral enabling system</w:t>
      </w:r>
    </w:p>
    <w:p w:rsidR="0049426F" w:rsidRDefault="00303709" w:rsidP="000B4712">
      <w:pPr>
        <w:jc w:val="both"/>
      </w:pPr>
      <w:r>
        <w:tab/>
      </w:r>
      <w:r w:rsidR="00AA3535">
        <w:t xml:space="preserve">This function determines whether or not the device </w:t>
      </w:r>
      <w:r w:rsidR="000D3487">
        <w:t>reaches</w:t>
      </w:r>
      <w:r w:rsidR="00AA3535">
        <w:t xml:space="preserve"> the e</w:t>
      </w:r>
      <w:r w:rsidR="00DF0D7A">
        <w:t xml:space="preserve">nd of the line and therefore if the spiral process needs to be </w:t>
      </w:r>
      <w:r w:rsidR="000D3487">
        <w:t>enabled</w:t>
      </w:r>
      <w:r w:rsidR="00DF7770">
        <w:t>. Now</w:t>
      </w:r>
      <w:r w:rsidR="00DF0D7A">
        <w:t xml:space="preserve">, </w:t>
      </w:r>
      <w:r w:rsidR="00C2586F">
        <w:t>while following the line, the sensor constantly changes state from ON-line to OFF-line with a certain</w:t>
      </w:r>
      <w:r w:rsidR="009E497B">
        <w:t xml:space="preserve"> average</w:t>
      </w:r>
      <w:r w:rsidR="00C2586F">
        <w:t xml:space="preserve"> fr</w:t>
      </w:r>
      <w:r w:rsidR="00420F91">
        <w:t>equency or period</w:t>
      </w:r>
      <w:r w:rsidR="00095C7E">
        <w:t xml:space="preserve"> (T</w:t>
      </w:r>
      <w:r w:rsidR="00095C7E" w:rsidRPr="00095C7E">
        <w:rPr>
          <w:vertAlign w:val="subscript"/>
        </w:rPr>
        <w:t>A</w:t>
      </w:r>
      <w:r w:rsidR="00095C7E">
        <w:t>).</w:t>
      </w:r>
      <w:r w:rsidR="00420F91">
        <w:t xml:space="preserve"> However, if during this period the change of state does not occur</w:t>
      </w:r>
      <w:r w:rsidR="00503F48">
        <w:t xml:space="preserve"> and the sensor's output is OFF-line, then</w:t>
      </w:r>
      <w:r w:rsidR="009E497B">
        <w:t xml:space="preserve"> the device has certainly reached the end of the line.</w:t>
      </w:r>
      <w:r w:rsidR="00095C7E">
        <w:t xml:space="preserve"> Consequently, this stage</w:t>
      </w:r>
      <w:r w:rsidR="00F673A5">
        <w:t xml:space="preserve"> is required to be time controlled</w:t>
      </w:r>
      <w:r w:rsidR="001916D7">
        <w:t xml:space="preserve">, processing </w:t>
      </w:r>
      <w:r w:rsidR="00F673A5">
        <w:t>the amplified sensor's output</w:t>
      </w:r>
      <w:r w:rsidR="00205AFA">
        <w:t xml:space="preserve"> (L)</w:t>
      </w:r>
      <w:r w:rsidR="00F673A5">
        <w:t xml:space="preserve"> to produce </w:t>
      </w:r>
      <w:r w:rsidR="00E267FD">
        <w:t xml:space="preserve">a time varying output </w:t>
      </w:r>
      <w:r w:rsidR="00205AFA">
        <w:t xml:space="preserve">(S) </w:t>
      </w:r>
      <w:r w:rsidR="001916D7">
        <w:t xml:space="preserve">lying </w:t>
      </w:r>
      <w:r w:rsidR="006504E2">
        <w:t>between the LOW and HIGH states</w:t>
      </w:r>
      <w:r w:rsidR="00E267FD">
        <w:t xml:space="preserve"> of reference</w:t>
      </w:r>
      <w:ins w:id="1" w:author="dowi" w:date="2013-03-13T13:29:00Z">
        <w:r w:rsidR="007478C9">
          <w:t>???</w:t>
        </w:r>
      </w:ins>
      <w:r w:rsidR="00E267FD">
        <w:t>.</w:t>
      </w:r>
      <w:r w:rsidR="00B47CD4">
        <w:t xml:space="preserve"> The following table summarises the input to output relationsh</w:t>
      </w:r>
      <w:r w:rsidR="0049426F">
        <w:t>ip (Table 3):</w:t>
      </w:r>
    </w:p>
    <w:tbl>
      <w:tblPr>
        <w:tblStyle w:val="TableGrid"/>
        <w:tblW w:w="0" w:type="auto"/>
        <w:jc w:val="center"/>
        <w:tblInd w:w="1144" w:type="dxa"/>
        <w:tblLook w:val="04A0" w:firstRow="1" w:lastRow="0" w:firstColumn="1" w:lastColumn="0" w:noHBand="0" w:noVBand="1"/>
      </w:tblPr>
      <w:tblGrid>
        <w:gridCol w:w="1167"/>
        <w:gridCol w:w="1117"/>
        <w:gridCol w:w="992"/>
      </w:tblGrid>
      <w:tr w:rsidR="009B1F26" w:rsidTr="00C666D2">
        <w:trPr>
          <w:jc w:val="center"/>
        </w:trPr>
        <w:tc>
          <w:tcPr>
            <w:tcW w:w="1167" w:type="dxa"/>
          </w:tcPr>
          <w:p w:rsidR="008D07AB" w:rsidRDefault="008D07AB" w:rsidP="00583DB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  <w:p w:rsidR="008D07AB" w:rsidRPr="00C666D2" w:rsidRDefault="008D07AB" w:rsidP="00583DBD">
            <w:pPr>
              <w:jc w:val="center"/>
              <w:rPr>
                <w:b/>
              </w:rPr>
            </w:pPr>
            <w:r>
              <w:rPr>
                <w:b/>
              </w:rPr>
              <w:t>(L)</w:t>
            </w:r>
          </w:p>
        </w:tc>
        <w:tc>
          <w:tcPr>
            <w:tcW w:w="1117" w:type="dxa"/>
          </w:tcPr>
          <w:p w:rsidR="009B1F26" w:rsidRPr="00D15E70" w:rsidRDefault="009B1F26" w:rsidP="00583DBD">
            <w:pPr>
              <w:jc w:val="center"/>
              <w:rPr>
                <w:b/>
              </w:rPr>
            </w:pPr>
            <w:r w:rsidRPr="009B1F26">
              <w:rPr>
                <w:b/>
              </w:rPr>
              <w:t>T</w:t>
            </w:r>
            <w:r w:rsidRPr="009B1F26">
              <w:rPr>
                <w:b/>
                <w:vertAlign w:val="subscript"/>
              </w:rPr>
              <w:t>A</w:t>
            </w:r>
            <w:r w:rsidR="00583DBD">
              <w:rPr>
                <w:b/>
                <w:vertAlign w:val="subscript"/>
              </w:rPr>
              <w:t xml:space="preserve"> </w:t>
            </w:r>
            <w:r w:rsidR="00583DBD">
              <w:rPr>
                <w:b/>
              </w:rPr>
              <w:t xml:space="preserve">from </w:t>
            </w:r>
            <w:r w:rsidRPr="00D15E70">
              <w:rPr>
                <w:b/>
              </w:rPr>
              <w:t>INPUT</w:t>
            </w:r>
          </w:p>
        </w:tc>
        <w:tc>
          <w:tcPr>
            <w:tcW w:w="992" w:type="dxa"/>
          </w:tcPr>
          <w:p w:rsidR="009B1F26" w:rsidRPr="00D15E70" w:rsidRDefault="009B1F26" w:rsidP="00583DBD">
            <w:pPr>
              <w:jc w:val="center"/>
              <w:rPr>
                <w:b/>
              </w:rPr>
            </w:pPr>
            <w:r w:rsidRPr="00D15E70">
              <w:rPr>
                <w:b/>
              </w:rPr>
              <w:t>OUTPUT</w:t>
            </w:r>
            <w:r w:rsidR="008D07AB">
              <w:rPr>
                <w:b/>
              </w:rPr>
              <w:t xml:space="preserve"> (S)</w:t>
            </w:r>
          </w:p>
        </w:tc>
      </w:tr>
      <w:tr w:rsidR="009B1F26" w:rsidTr="00C666D2">
        <w:trPr>
          <w:jc w:val="center"/>
        </w:trPr>
        <w:tc>
          <w:tcPr>
            <w:tcW w:w="1167" w:type="dxa"/>
          </w:tcPr>
          <w:p w:rsidR="009B1F26" w:rsidRDefault="009B1F26" w:rsidP="00583DBD">
            <w:pPr>
              <w:jc w:val="center"/>
            </w:pPr>
            <w:r>
              <w:t>LOW</w:t>
            </w:r>
          </w:p>
        </w:tc>
        <w:tc>
          <w:tcPr>
            <w:tcW w:w="1117" w:type="dxa"/>
          </w:tcPr>
          <w:p w:rsidR="009B1F26" w:rsidRDefault="009B1F26" w:rsidP="00583DBD">
            <w:pPr>
              <w:jc w:val="center"/>
            </w:pPr>
            <w:r>
              <w:t>LOW</w:t>
            </w:r>
            <w:ins w:id="2" w:author="dowi" w:date="2013-03-13T13:29:00Z">
              <w:r w:rsidR="007478C9">
                <w:t>?</w:t>
              </w:r>
            </w:ins>
          </w:p>
        </w:tc>
        <w:tc>
          <w:tcPr>
            <w:tcW w:w="992" w:type="dxa"/>
          </w:tcPr>
          <w:p w:rsidR="009B1F26" w:rsidRDefault="009B1F26" w:rsidP="00583DBD">
            <w:pPr>
              <w:jc w:val="center"/>
            </w:pPr>
            <w:r>
              <w:t>LOW</w:t>
            </w:r>
          </w:p>
        </w:tc>
      </w:tr>
      <w:tr w:rsidR="009B1F26" w:rsidTr="00C666D2">
        <w:trPr>
          <w:jc w:val="center"/>
        </w:trPr>
        <w:tc>
          <w:tcPr>
            <w:tcW w:w="1167" w:type="dxa"/>
          </w:tcPr>
          <w:p w:rsidR="009B1F26" w:rsidRDefault="009B1F26" w:rsidP="00583DBD">
            <w:pPr>
              <w:jc w:val="center"/>
            </w:pPr>
            <w:r>
              <w:t>LOW</w:t>
            </w:r>
          </w:p>
        </w:tc>
        <w:tc>
          <w:tcPr>
            <w:tcW w:w="1117" w:type="dxa"/>
          </w:tcPr>
          <w:p w:rsidR="009B1F26" w:rsidRDefault="009B1F26" w:rsidP="00583DBD">
            <w:pPr>
              <w:jc w:val="center"/>
            </w:pPr>
            <w:r>
              <w:t>HIGH</w:t>
            </w:r>
          </w:p>
        </w:tc>
        <w:tc>
          <w:tcPr>
            <w:tcW w:w="992" w:type="dxa"/>
          </w:tcPr>
          <w:p w:rsidR="009B1F26" w:rsidRDefault="00C666D2" w:rsidP="00583DBD">
            <w:pPr>
              <w:jc w:val="center"/>
            </w:pPr>
            <w:r>
              <w:t>HIGH</w:t>
            </w:r>
          </w:p>
        </w:tc>
      </w:tr>
      <w:tr w:rsidR="009B1F26" w:rsidTr="00C666D2">
        <w:trPr>
          <w:jc w:val="center"/>
        </w:trPr>
        <w:tc>
          <w:tcPr>
            <w:tcW w:w="1167" w:type="dxa"/>
          </w:tcPr>
          <w:p w:rsidR="009B1F26" w:rsidRDefault="009B1F26" w:rsidP="00583DBD">
            <w:pPr>
              <w:jc w:val="center"/>
            </w:pPr>
            <w:r>
              <w:t>HIGH</w:t>
            </w:r>
          </w:p>
        </w:tc>
        <w:tc>
          <w:tcPr>
            <w:tcW w:w="1117" w:type="dxa"/>
          </w:tcPr>
          <w:p w:rsidR="009B1F26" w:rsidRDefault="009B1F26" w:rsidP="00583DBD">
            <w:pPr>
              <w:jc w:val="center"/>
            </w:pPr>
            <w:r>
              <w:t>LOW</w:t>
            </w:r>
          </w:p>
        </w:tc>
        <w:tc>
          <w:tcPr>
            <w:tcW w:w="992" w:type="dxa"/>
          </w:tcPr>
          <w:p w:rsidR="009B1F26" w:rsidRDefault="009B1F26" w:rsidP="00583DBD">
            <w:pPr>
              <w:jc w:val="center"/>
            </w:pPr>
            <w:r>
              <w:t>LOW</w:t>
            </w:r>
          </w:p>
        </w:tc>
      </w:tr>
      <w:tr w:rsidR="009B1F26" w:rsidTr="00C666D2">
        <w:trPr>
          <w:jc w:val="center"/>
        </w:trPr>
        <w:tc>
          <w:tcPr>
            <w:tcW w:w="1167" w:type="dxa"/>
          </w:tcPr>
          <w:p w:rsidR="009B1F26" w:rsidRDefault="009B1F26" w:rsidP="00583DBD">
            <w:pPr>
              <w:jc w:val="center"/>
            </w:pPr>
            <w:r>
              <w:t>HIGH</w:t>
            </w:r>
          </w:p>
        </w:tc>
        <w:tc>
          <w:tcPr>
            <w:tcW w:w="1117" w:type="dxa"/>
          </w:tcPr>
          <w:p w:rsidR="009B1F26" w:rsidRDefault="009B1F26" w:rsidP="00583DBD">
            <w:pPr>
              <w:jc w:val="center"/>
            </w:pPr>
            <w:r>
              <w:t>HIGH</w:t>
            </w:r>
          </w:p>
        </w:tc>
        <w:tc>
          <w:tcPr>
            <w:tcW w:w="992" w:type="dxa"/>
          </w:tcPr>
          <w:p w:rsidR="009B1F26" w:rsidRDefault="00C666D2" w:rsidP="00583DBD">
            <w:pPr>
              <w:jc w:val="center"/>
            </w:pPr>
            <w:r>
              <w:t>LOW</w:t>
            </w:r>
          </w:p>
        </w:tc>
      </w:tr>
    </w:tbl>
    <w:p w:rsidR="00474FC3" w:rsidRDefault="00D456E2" w:rsidP="00D11DC6">
      <w:pPr>
        <w:jc w:val="center"/>
      </w:pPr>
      <w:r>
        <w:rPr>
          <w:u w:val="single"/>
        </w:rPr>
        <w:t xml:space="preserve">Table </w:t>
      </w:r>
      <w:proofErr w:type="gramStart"/>
      <w:r>
        <w:rPr>
          <w:u w:val="single"/>
        </w:rPr>
        <w:t>3</w:t>
      </w:r>
      <w:r w:rsidRPr="0020738A">
        <w:rPr>
          <w:u w:val="single"/>
        </w:rPr>
        <w:t xml:space="preserve"> :</w:t>
      </w:r>
      <w:proofErr w:type="gramEnd"/>
      <w:r>
        <w:t xml:space="preserve"> Spiral enabling system input to output relationship</w:t>
      </w:r>
    </w:p>
    <w:p w:rsidR="00601B1A" w:rsidRDefault="004B24C3" w:rsidP="000B4712">
      <w:pPr>
        <w:jc w:val="both"/>
      </w:pPr>
      <w:r>
        <w:tab/>
      </w:r>
      <w:r w:rsidR="00474FC3">
        <w:t xml:space="preserve">Again, since </w:t>
      </w:r>
      <w:r>
        <w:t>this</w:t>
      </w:r>
      <w:ins w:id="3" w:author="dowi" w:date="2013-03-13T13:31:00Z">
        <w:r w:rsidR="00561FC3">
          <w:t xml:space="preserve"> is </w:t>
        </w:r>
      </w:ins>
      <w:del w:id="4" w:author="dowi" w:date="2013-03-13T13:31:00Z">
        <w:r w:rsidDel="007C301D">
          <w:delText xml:space="preserve"> </w:delText>
        </w:r>
      </w:del>
      <w:r>
        <w:t>not the last amplification stage, the output is not required to be exactly close to either LOW or HIGH states.</w:t>
      </w:r>
      <w:r w:rsidR="00EE3319">
        <w:t xml:space="preserve"> However, a threshold value should be at least defined above </w:t>
      </w:r>
      <w:proofErr w:type="gramStart"/>
      <w:r w:rsidR="00EE3319">
        <w:t>which  the</w:t>
      </w:r>
      <w:proofErr w:type="gramEnd"/>
      <w:r w:rsidR="00EE3319">
        <w:t xml:space="preserve"> time delay </w:t>
      </w:r>
      <w:r w:rsidR="00EE3319" w:rsidRPr="00EE3319">
        <w:t>T</w:t>
      </w:r>
      <w:r w:rsidR="00EE3319" w:rsidRPr="00EE3319">
        <w:rPr>
          <w:vertAlign w:val="subscript"/>
        </w:rPr>
        <w:t>A</w:t>
      </w:r>
      <w:r w:rsidR="00EE3319">
        <w:t xml:space="preserve"> is reached and below which the same delay is not reached.</w:t>
      </w:r>
    </w:p>
    <w:p w:rsidR="00E200C0" w:rsidRDefault="00E200C0" w:rsidP="000B4712">
      <w:pPr>
        <w:pStyle w:val="Heading1"/>
        <w:jc w:val="both"/>
      </w:pPr>
      <w:r>
        <w:t>M</w:t>
      </w:r>
      <w:r w:rsidRPr="00E200C0">
        <w:t xml:space="preserve">otors' </w:t>
      </w:r>
      <w:r w:rsidR="002C0498">
        <w:t>state assessment</w:t>
      </w:r>
    </w:p>
    <w:p w:rsidR="00E200C0" w:rsidRPr="0039022A" w:rsidRDefault="00E200C0" w:rsidP="000B4712">
      <w:pPr>
        <w:jc w:val="both"/>
      </w:pPr>
      <w:r>
        <w:tab/>
      </w:r>
      <w:r w:rsidR="00546A55" w:rsidRPr="0039022A">
        <w:t xml:space="preserve">The following </w:t>
      </w:r>
      <w:r w:rsidR="00682056" w:rsidRPr="0039022A">
        <w:t xml:space="preserve">stage </w:t>
      </w:r>
      <w:r w:rsidR="00546A55" w:rsidRPr="0039022A">
        <w:t>simply processes</w:t>
      </w:r>
      <w:r w:rsidR="00205AFA" w:rsidRPr="0039022A">
        <w:t xml:space="preserve"> and amplifies</w:t>
      </w:r>
      <w:r w:rsidR="00546A55" w:rsidRPr="0039022A">
        <w:t xml:space="preserve"> the different ou</w:t>
      </w:r>
      <w:r w:rsidR="008D07AB" w:rsidRPr="0039022A">
        <w:t xml:space="preserve">tputs of the previous functions </w:t>
      </w:r>
      <w:r w:rsidR="00682056" w:rsidRPr="0039022A">
        <w:t xml:space="preserve">to determine the state of both motors (either ON or OFF). Consequently, this function </w:t>
      </w:r>
      <w:r w:rsidR="0006113C" w:rsidRPr="0039022A">
        <w:t>is required to accept three inputs (E, L and S)</w:t>
      </w:r>
      <w:r w:rsidR="0011557F" w:rsidRPr="0039022A">
        <w:t xml:space="preserve"> and</w:t>
      </w:r>
      <w:r w:rsidR="0006113C" w:rsidRPr="0039022A">
        <w:t xml:space="preserve"> to produce two</w:t>
      </w:r>
      <w:r w:rsidR="00205AFA" w:rsidRPr="0039022A">
        <w:t xml:space="preserve"> amplified and </w:t>
      </w:r>
      <w:del w:id="5" w:author="dowi" w:date="2013-03-13T13:32:00Z">
        <w:r w:rsidR="00205AFA" w:rsidRPr="0039022A" w:rsidDel="00115CC1">
          <w:delText>strong</w:delText>
        </w:r>
        <w:r w:rsidR="0006113C" w:rsidRPr="0039022A" w:rsidDel="00115CC1">
          <w:delText xml:space="preserve"> </w:delText>
        </w:r>
      </w:del>
      <w:r w:rsidR="0006113C" w:rsidRPr="0039022A">
        <w:t xml:space="preserve">outputs </w:t>
      </w:r>
      <w:r w:rsidR="00205AFA" w:rsidRPr="0039022A">
        <w:t>(M</w:t>
      </w:r>
      <w:r w:rsidR="00205AFA" w:rsidRPr="0039022A">
        <w:rPr>
          <w:vertAlign w:val="subscript"/>
        </w:rPr>
        <w:t>L</w:t>
      </w:r>
      <w:r w:rsidR="00205AFA" w:rsidRPr="0039022A">
        <w:t xml:space="preserve"> and M</w:t>
      </w:r>
      <w:r w:rsidR="00205AFA" w:rsidRPr="0039022A">
        <w:rPr>
          <w:vertAlign w:val="subscript"/>
        </w:rPr>
        <w:t>R</w:t>
      </w:r>
      <w:r w:rsidR="00205AFA" w:rsidRPr="0039022A">
        <w:t xml:space="preserve">) </w:t>
      </w:r>
      <w:r w:rsidR="0011557F" w:rsidRPr="0039022A">
        <w:t xml:space="preserve">each accepting only two possible states (LOW or HIGH). The input to output relationship is summarised in the </w:t>
      </w:r>
      <w:r w:rsidR="003208DD">
        <w:t>table below (Table 4</w:t>
      </w:r>
      <w:proofErr w:type="gramStart"/>
      <w:r w:rsidR="003208DD">
        <w:t>)</w:t>
      </w:r>
      <w:r w:rsidR="002C0498">
        <w:t xml:space="preserve"> :</w:t>
      </w:r>
      <w:proofErr w:type="gramEnd"/>
    </w:p>
    <w:tbl>
      <w:tblPr>
        <w:tblStyle w:val="TableGrid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1117"/>
        <w:gridCol w:w="992"/>
      </w:tblGrid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  <w:p w:rsidR="0011557F" w:rsidRDefault="0011557F" w:rsidP="00583DBD">
            <w:pPr>
              <w:jc w:val="center"/>
              <w:rPr>
                <w:b/>
              </w:rPr>
            </w:pPr>
            <w:r>
              <w:rPr>
                <w:b/>
              </w:rPr>
              <w:t>(E)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  <w:p w:rsidR="0011557F" w:rsidRDefault="0011557F" w:rsidP="00583DB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A0DEE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  <w:p w:rsidR="0011557F" w:rsidRPr="00D15E70" w:rsidRDefault="0011557F" w:rsidP="00583DB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A0DEE">
              <w:rPr>
                <w:b/>
              </w:rPr>
              <w:t>L</w:t>
            </w:r>
            <w:r>
              <w:rPr>
                <w:b/>
              </w:rPr>
              <w:t>)</w:t>
            </w:r>
          </w:p>
        </w:tc>
        <w:tc>
          <w:tcPr>
            <w:tcW w:w="1117" w:type="dxa"/>
          </w:tcPr>
          <w:p w:rsidR="0011557F" w:rsidRDefault="0011557F" w:rsidP="00583DBD">
            <w:pPr>
              <w:jc w:val="center"/>
              <w:rPr>
                <w:b/>
              </w:rPr>
            </w:pPr>
            <w:r w:rsidRPr="0011557F">
              <w:rPr>
                <w:b/>
              </w:rPr>
              <w:t>OUTPUT</w:t>
            </w:r>
          </w:p>
          <w:p w:rsidR="0011557F" w:rsidRPr="0011557F" w:rsidRDefault="0011557F" w:rsidP="00583DBD">
            <w:pPr>
              <w:jc w:val="center"/>
              <w:rPr>
                <w:b/>
              </w:rPr>
            </w:pPr>
            <w:r w:rsidRPr="0011557F">
              <w:rPr>
                <w:b/>
              </w:rPr>
              <w:t>(M</w:t>
            </w:r>
            <w:r w:rsidRPr="0011557F">
              <w:rPr>
                <w:b/>
                <w:vertAlign w:val="subscript"/>
              </w:rPr>
              <w:t>L</w:t>
            </w:r>
            <w:r w:rsidRPr="0011557F">
              <w:rPr>
                <w:b/>
              </w:rPr>
              <w:t>)</w:t>
            </w:r>
          </w:p>
        </w:tc>
        <w:tc>
          <w:tcPr>
            <w:tcW w:w="992" w:type="dxa"/>
          </w:tcPr>
          <w:p w:rsidR="0011557F" w:rsidRDefault="0011557F" w:rsidP="00583DBD">
            <w:pPr>
              <w:jc w:val="center"/>
              <w:rPr>
                <w:b/>
              </w:rPr>
            </w:pPr>
            <w:r w:rsidRPr="0011557F">
              <w:rPr>
                <w:b/>
              </w:rPr>
              <w:t>OUTPUT</w:t>
            </w:r>
          </w:p>
          <w:p w:rsidR="0011557F" w:rsidRPr="00D15E70" w:rsidRDefault="0011557F" w:rsidP="00583DBD">
            <w:pPr>
              <w:jc w:val="center"/>
              <w:rPr>
                <w:b/>
              </w:rPr>
            </w:pPr>
            <w:r w:rsidRPr="0011557F">
              <w:rPr>
                <w:b/>
              </w:rPr>
              <w:t>(M</w:t>
            </w:r>
            <w:r>
              <w:rPr>
                <w:b/>
                <w:vertAlign w:val="subscript"/>
              </w:rPr>
              <w:t>R</w:t>
            </w:r>
            <w:r w:rsidRPr="0011557F">
              <w:rPr>
                <w:b/>
              </w:rPr>
              <w:t>)</w:t>
            </w:r>
          </w:p>
        </w:tc>
      </w:tr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111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92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</w:tr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1117" w:type="dxa"/>
          </w:tcPr>
          <w:p w:rsidR="0011557F" w:rsidRDefault="00DF518D" w:rsidP="00583DBD">
            <w:pPr>
              <w:jc w:val="center"/>
            </w:pPr>
            <w:r>
              <w:t>LOW</w:t>
            </w:r>
          </w:p>
        </w:tc>
        <w:tc>
          <w:tcPr>
            <w:tcW w:w="992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</w:tr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111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92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</w:tr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1117" w:type="dxa"/>
          </w:tcPr>
          <w:p w:rsidR="0011557F" w:rsidRDefault="00DF518D" w:rsidP="00583DBD">
            <w:pPr>
              <w:jc w:val="center"/>
            </w:pPr>
            <w:r>
              <w:t>LOW</w:t>
            </w:r>
          </w:p>
        </w:tc>
        <w:tc>
          <w:tcPr>
            <w:tcW w:w="992" w:type="dxa"/>
          </w:tcPr>
          <w:p w:rsidR="0011557F" w:rsidRDefault="00DF518D" w:rsidP="00583DBD">
            <w:pPr>
              <w:jc w:val="center"/>
            </w:pPr>
            <w:r>
              <w:t>LOW</w:t>
            </w:r>
          </w:p>
        </w:tc>
      </w:tr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1117" w:type="dxa"/>
          </w:tcPr>
          <w:p w:rsidR="0011557F" w:rsidRDefault="00DF518D" w:rsidP="00583DBD">
            <w:pPr>
              <w:jc w:val="center"/>
            </w:pPr>
            <w:r>
              <w:t>LOW</w:t>
            </w:r>
          </w:p>
        </w:tc>
        <w:tc>
          <w:tcPr>
            <w:tcW w:w="992" w:type="dxa"/>
          </w:tcPr>
          <w:p w:rsidR="0011557F" w:rsidRDefault="00DF518D" w:rsidP="00583DBD">
            <w:pPr>
              <w:jc w:val="center"/>
            </w:pPr>
            <w:r>
              <w:t>HIGH</w:t>
            </w:r>
          </w:p>
        </w:tc>
      </w:tr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1117" w:type="dxa"/>
          </w:tcPr>
          <w:p w:rsidR="0011557F" w:rsidRDefault="00DF518D" w:rsidP="00583DBD">
            <w:pPr>
              <w:jc w:val="center"/>
            </w:pPr>
            <w:r>
              <w:t>HIGH</w:t>
            </w:r>
          </w:p>
        </w:tc>
        <w:tc>
          <w:tcPr>
            <w:tcW w:w="992" w:type="dxa"/>
          </w:tcPr>
          <w:p w:rsidR="0011557F" w:rsidRDefault="00AA0DEE" w:rsidP="00583DBD">
            <w:pPr>
              <w:jc w:val="center"/>
            </w:pPr>
            <w:r>
              <w:t>LOW</w:t>
            </w:r>
          </w:p>
        </w:tc>
      </w:tr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LOW</w:t>
            </w:r>
          </w:p>
        </w:tc>
        <w:tc>
          <w:tcPr>
            <w:tcW w:w="1117" w:type="dxa"/>
          </w:tcPr>
          <w:p w:rsidR="0011557F" w:rsidRDefault="00DF518D" w:rsidP="00583DBD">
            <w:pPr>
              <w:jc w:val="center"/>
            </w:pPr>
            <w:r>
              <w:t>HIGH</w:t>
            </w:r>
          </w:p>
        </w:tc>
        <w:tc>
          <w:tcPr>
            <w:tcW w:w="992" w:type="dxa"/>
          </w:tcPr>
          <w:p w:rsidR="0011557F" w:rsidRDefault="00AA0DEE" w:rsidP="00583DBD">
            <w:pPr>
              <w:jc w:val="center"/>
            </w:pPr>
            <w:r>
              <w:t>HIGH</w:t>
            </w:r>
          </w:p>
        </w:tc>
      </w:tr>
      <w:tr w:rsidR="0011557F" w:rsidTr="00850A39">
        <w:trPr>
          <w:jc w:val="center"/>
        </w:trPr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927" w:type="dxa"/>
          </w:tcPr>
          <w:p w:rsidR="0011557F" w:rsidRDefault="0011557F" w:rsidP="00583DBD">
            <w:pPr>
              <w:jc w:val="center"/>
            </w:pPr>
            <w:r>
              <w:t>HIGH</w:t>
            </w:r>
          </w:p>
        </w:tc>
        <w:tc>
          <w:tcPr>
            <w:tcW w:w="1117" w:type="dxa"/>
          </w:tcPr>
          <w:p w:rsidR="0011557F" w:rsidRDefault="00DF518D" w:rsidP="00583DBD">
            <w:pPr>
              <w:jc w:val="center"/>
            </w:pPr>
            <w:r>
              <w:t>HIGH</w:t>
            </w:r>
          </w:p>
        </w:tc>
        <w:tc>
          <w:tcPr>
            <w:tcW w:w="992" w:type="dxa"/>
          </w:tcPr>
          <w:p w:rsidR="0011557F" w:rsidRDefault="00DF518D" w:rsidP="00583DBD">
            <w:pPr>
              <w:jc w:val="center"/>
            </w:pPr>
            <w:r>
              <w:t>LOW</w:t>
            </w:r>
          </w:p>
        </w:tc>
      </w:tr>
    </w:tbl>
    <w:p w:rsidR="0011557F" w:rsidRDefault="0011557F" w:rsidP="000B4712">
      <w:pPr>
        <w:jc w:val="center"/>
      </w:pPr>
      <w:r>
        <w:rPr>
          <w:u w:val="single"/>
        </w:rPr>
        <w:t>Table 4</w:t>
      </w:r>
      <w:r w:rsidRPr="0011557F">
        <w:t>:</w:t>
      </w:r>
      <w:r>
        <w:t xml:space="preserve"> </w:t>
      </w:r>
      <w:r w:rsidR="000B4712">
        <w:t>Motors' state assessment</w:t>
      </w:r>
      <w:r>
        <w:t xml:space="preserve"> input to output relationship</w:t>
      </w:r>
      <w:ins w:id="6" w:author="dowi" w:date="2013-03-13T13:33:00Z">
        <w:r w:rsidR="00115CC1">
          <w:t xml:space="preserve"> switch L and S</w:t>
        </w:r>
      </w:ins>
    </w:p>
    <w:p w:rsidR="0029639D" w:rsidRDefault="002C0498" w:rsidP="00BC1E1D">
      <w:r>
        <w:tab/>
        <w:t>Therefore, if the circuit is not enabled</w:t>
      </w:r>
      <w:r w:rsidR="00AB4B42">
        <w:t xml:space="preserve"> (E, LOW)</w:t>
      </w:r>
      <w:r>
        <w:t>, both motors are</w:t>
      </w:r>
      <w:r w:rsidR="00BD0738">
        <w:t xml:space="preserve"> turned off</w:t>
      </w:r>
      <w:r w:rsidR="00AB4B42">
        <w:t xml:space="preserve"> (</w:t>
      </w:r>
      <w:r w:rsidR="00AB4B42" w:rsidRPr="0029639D">
        <w:rPr>
          <w:i/>
        </w:rPr>
        <w:t>M</w:t>
      </w:r>
      <w:r w:rsidR="00AB4B42" w:rsidRPr="0029639D">
        <w:rPr>
          <w:i/>
          <w:vertAlign w:val="subscript"/>
        </w:rPr>
        <w:t>R</w:t>
      </w:r>
      <w:r w:rsidR="00AB4B42">
        <w:rPr>
          <w:i/>
        </w:rPr>
        <w:t xml:space="preserve"> LOW</w:t>
      </w:r>
      <w:r w:rsidR="00AB4B42" w:rsidRPr="0029639D">
        <w:rPr>
          <w:i/>
        </w:rPr>
        <w:t xml:space="preserve"> and M</w:t>
      </w:r>
      <w:r w:rsidR="00AB4B42" w:rsidRPr="0029639D">
        <w:rPr>
          <w:i/>
          <w:vertAlign w:val="subscript"/>
        </w:rPr>
        <w:t>L</w:t>
      </w:r>
      <w:r w:rsidR="00AB4B42">
        <w:rPr>
          <w:i/>
          <w:vertAlign w:val="subscript"/>
        </w:rPr>
        <w:t xml:space="preserve"> </w:t>
      </w:r>
      <w:r w:rsidR="00AB4B42">
        <w:rPr>
          <w:i/>
        </w:rPr>
        <w:t>LOW)</w:t>
      </w:r>
      <w:r>
        <w:t>. However, if the circuit is enabled</w:t>
      </w:r>
      <w:r w:rsidR="00AB4B42">
        <w:t xml:space="preserve"> (E, HIGH)</w:t>
      </w:r>
      <w:r>
        <w:t>, then the state of both motors is</w:t>
      </w:r>
      <w:r w:rsidR="003547FE">
        <w:t xml:space="preserve"> exclusively</w:t>
      </w:r>
      <w:r>
        <w:t xml:space="preserve"> </w:t>
      </w:r>
      <w:r>
        <w:lastRenderedPageBreak/>
        <w:t xml:space="preserve">determined by </w:t>
      </w:r>
      <w:r w:rsidR="000B4712">
        <w:t>the states (L) and (</w:t>
      </w:r>
      <w:r w:rsidR="009B6199">
        <w:t>S</w:t>
      </w:r>
      <w:r w:rsidR="000B4712">
        <w:t>)</w:t>
      </w:r>
      <w:r>
        <w:t xml:space="preserve">. </w:t>
      </w:r>
      <w:r w:rsidR="0029639D">
        <w:t>On the one hand</w:t>
      </w:r>
      <w:r>
        <w:t xml:space="preserve">, if </w:t>
      </w:r>
      <w:r w:rsidR="00AA0DEE">
        <w:t>the end of the line is not reached</w:t>
      </w:r>
      <w:r w:rsidR="0029639D">
        <w:t xml:space="preserve"> (</w:t>
      </w:r>
      <w:r w:rsidR="0029639D" w:rsidRPr="0029639D">
        <w:rPr>
          <w:i/>
        </w:rPr>
        <w:t>S, LOW</w:t>
      </w:r>
      <w:r w:rsidR="0029639D">
        <w:t>)</w:t>
      </w:r>
      <w:r w:rsidR="001916D7">
        <w:t>,</w:t>
      </w:r>
      <w:r w:rsidR="0078473B">
        <w:t xml:space="preserve"> then if the sensor is on the line</w:t>
      </w:r>
      <w:r w:rsidR="0029639D">
        <w:t xml:space="preserve"> (</w:t>
      </w:r>
      <w:r w:rsidR="0029639D" w:rsidRPr="0029639D">
        <w:rPr>
          <w:i/>
        </w:rPr>
        <w:t>L, HIGH</w:t>
      </w:r>
      <w:r w:rsidR="0029639D">
        <w:t>)</w:t>
      </w:r>
      <w:r w:rsidR="00BD0738">
        <w:t>, the device turns right</w:t>
      </w:r>
      <w:r w:rsidR="0029639D">
        <w:t xml:space="preserve"> (</w:t>
      </w:r>
      <w:r w:rsidR="0029639D" w:rsidRPr="0029639D">
        <w:rPr>
          <w:i/>
        </w:rPr>
        <w:t>M</w:t>
      </w:r>
      <w:r w:rsidR="0029639D" w:rsidRPr="0029639D">
        <w:rPr>
          <w:i/>
          <w:vertAlign w:val="subscript"/>
        </w:rPr>
        <w:t>R</w:t>
      </w:r>
      <w:r w:rsidR="0029639D">
        <w:rPr>
          <w:i/>
        </w:rPr>
        <w:t xml:space="preserve"> LOW</w:t>
      </w:r>
      <w:r w:rsidR="0029639D" w:rsidRPr="0029639D">
        <w:rPr>
          <w:i/>
        </w:rPr>
        <w:t xml:space="preserve"> and M</w:t>
      </w:r>
      <w:r w:rsidR="0029639D" w:rsidRPr="0029639D">
        <w:rPr>
          <w:i/>
          <w:vertAlign w:val="subscript"/>
        </w:rPr>
        <w:t>L</w:t>
      </w:r>
      <w:r w:rsidR="0029639D">
        <w:rPr>
          <w:i/>
          <w:vertAlign w:val="subscript"/>
        </w:rPr>
        <w:t xml:space="preserve"> </w:t>
      </w:r>
      <w:r w:rsidR="0029639D">
        <w:rPr>
          <w:i/>
        </w:rPr>
        <w:t>HIGH</w:t>
      </w:r>
      <w:r w:rsidR="0029639D">
        <w:t>). Instead,</w:t>
      </w:r>
      <w:r w:rsidR="0078473B">
        <w:t xml:space="preserve"> if the sensor is off the line</w:t>
      </w:r>
      <w:r w:rsidR="00BC1E1D">
        <w:t xml:space="preserve"> </w:t>
      </w:r>
      <w:r w:rsidR="0029639D">
        <w:t>(</w:t>
      </w:r>
      <w:r w:rsidR="0029639D" w:rsidRPr="0029639D">
        <w:rPr>
          <w:i/>
        </w:rPr>
        <w:t xml:space="preserve">L, </w:t>
      </w:r>
      <w:r w:rsidR="0029639D">
        <w:rPr>
          <w:i/>
        </w:rPr>
        <w:t>LOW</w:t>
      </w:r>
      <w:r w:rsidR="0029639D">
        <w:t>)</w:t>
      </w:r>
      <w:r w:rsidR="00BD0738">
        <w:t>, the device turns left</w:t>
      </w:r>
      <w:r w:rsidR="0029639D">
        <w:t xml:space="preserve"> (</w:t>
      </w:r>
      <w:r w:rsidR="0029639D" w:rsidRPr="0029639D">
        <w:rPr>
          <w:i/>
        </w:rPr>
        <w:t>M</w:t>
      </w:r>
      <w:r w:rsidR="0029639D" w:rsidRPr="0029639D">
        <w:rPr>
          <w:i/>
          <w:vertAlign w:val="subscript"/>
        </w:rPr>
        <w:t>R</w:t>
      </w:r>
      <w:r w:rsidR="0029639D">
        <w:rPr>
          <w:i/>
        </w:rPr>
        <w:t xml:space="preserve"> HIGH</w:t>
      </w:r>
      <w:r w:rsidR="0029639D" w:rsidRPr="0029639D">
        <w:rPr>
          <w:i/>
        </w:rPr>
        <w:t xml:space="preserve"> and M</w:t>
      </w:r>
      <w:r w:rsidR="0029639D" w:rsidRPr="0029639D">
        <w:rPr>
          <w:i/>
          <w:vertAlign w:val="subscript"/>
        </w:rPr>
        <w:t>L</w:t>
      </w:r>
      <w:r w:rsidR="0029639D">
        <w:rPr>
          <w:i/>
          <w:vertAlign w:val="subscript"/>
        </w:rPr>
        <w:t xml:space="preserve"> </w:t>
      </w:r>
      <w:r w:rsidR="0029639D" w:rsidRPr="0029639D">
        <w:rPr>
          <w:i/>
        </w:rPr>
        <w:t>LOW</w:t>
      </w:r>
      <w:r w:rsidR="0029639D">
        <w:t>)</w:t>
      </w:r>
      <w:r w:rsidR="0078473B">
        <w:t>.</w:t>
      </w:r>
      <w:r w:rsidR="000E6B92">
        <w:t xml:space="preserve"> As a result, the device is designed to follow the right edge of the line.</w:t>
      </w:r>
    </w:p>
    <w:p w:rsidR="000B4712" w:rsidRPr="000B4712" w:rsidRDefault="0029639D" w:rsidP="00BC1E1D">
      <w:r>
        <w:tab/>
      </w:r>
      <w:r w:rsidR="000E6B92">
        <w:t xml:space="preserve"> </w:t>
      </w:r>
      <w:r>
        <w:t>On the other hand</w:t>
      </w:r>
      <w:r w:rsidR="0078473B">
        <w:t>, if the end of the line is reached</w:t>
      </w:r>
      <w:r>
        <w:t xml:space="preserve"> (</w:t>
      </w:r>
      <w:r w:rsidRPr="0029639D">
        <w:rPr>
          <w:i/>
        </w:rPr>
        <w:t xml:space="preserve">S, </w:t>
      </w:r>
      <w:r>
        <w:rPr>
          <w:i/>
        </w:rPr>
        <w:t>HIGH</w:t>
      </w:r>
      <w:r>
        <w:t>)</w:t>
      </w:r>
      <w:r w:rsidR="0078473B">
        <w:t>, then if the sensor is on the line</w:t>
      </w:r>
      <w:r>
        <w:t xml:space="preserve"> (</w:t>
      </w:r>
      <w:r w:rsidRPr="0029639D">
        <w:rPr>
          <w:i/>
        </w:rPr>
        <w:t>L, HIGH</w:t>
      </w:r>
      <w:r>
        <w:t>)</w:t>
      </w:r>
      <w:r w:rsidR="000E6B92">
        <w:t>,</w:t>
      </w:r>
      <w:r w:rsidR="0078473B">
        <w:t xml:space="preserve"> the device still turns right</w:t>
      </w:r>
      <w:r>
        <w:t xml:space="preserve"> (</w:t>
      </w:r>
      <w:r w:rsidRPr="0029639D">
        <w:rPr>
          <w:i/>
        </w:rPr>
        <w:t>M</w:t>
      </w:r>
      <w:r w:rsidRPr="0029639D">
        <w:rPr>
          <w:i/>
          <w:vertAlign w:val="subscript"/>
        </w:rPr>
        <w:t>R</w:t>
      </w:r>
      <w:r>
        <w:rPr>
          <w:i/>
        </w:rPr>
        <w:t xml:space="preserve"> LOW</w:t>
      </w:r>
      <w:r w:rsidRPr="0029639D">
        <w:rPr>
          <w:i/>
        </w:rPr>
        <w:t xml:space="preserve"> and M</w:t>
      </w:r>
      <w:r w:rsidRPr="0029639D">
        <w:rPr>
          <w:i/>
          <w:vertAlign w:val="subscript"/>
        </w:rPr>
        <w:t>L</w:t>
      </w:r>
      <w:r>
        <w:rPr>
          <w:i/>
          <w:vertAlign w:val="subscript"/>
        </w:rPr>
        <w:t xml:space="preserve"> </w:t>
      </w:r>
      <w:r>
        <w:rPr>
          <w:i/>
        </w:rPr>
        <w:t>HIGH</w:t>
      </w:r>
      <w:r>
        <w:t xml:space="preserve">). However, </w:t>
      </w:r>
      <w:r w:rsidR="0078473B">
        <w:t>if the sensor is</w:t>
      </w:r>
      <w:r w:rsidR="00BD0738">
        <w:t xml:space="preserve"> off the line</w:t>
      </w:r>
      <w:r>
        <w:t xml:space="preserve"> (</w:t>
      </w:r>
      <w:r w:rsidRPr="0029639D">
        <w:rPr>
          <w:i/>
        </w:rPr>
        <w:t>L</w:t>
      </w:r>
      <w:proofErr w:type="gramStart"/>
      <w:r w:rsidRPr="0029639D">
        <w:rPr>
          <w:i/>
        </w:rPr>
        <w:t>,</w:t>
      </w:r>
      <w:r>
        <w:rPr>
          <w:i/>
        </w:rPr>
        <w:t>LOW</w:t>
      </w:r>
      <w:proofErr w:type="gramEnd"/>
      <w:r>
        <w:t>)</w:t>
      </w:r>
      <w:r w:rsidR="00BD0738">
        <w:t xml:space="preserve">, </w:t>
      </w:r>
      <w:r w:rsidR="0078473B">
        <w:t xml:space="preserve">then both </w:t>
      </w:r>
      <w:r w:rsidR="00BD0738">
        <w:t xml:space="preserve">motors </w:t>
      </w:r>
      <w:r w:rsidR="005B5501">
        <w:t>are turned on</w:t>
      </w:r>
      <w:r>
        <w:t xml:space="preserve"> (</w:t>
      </w:r>
      <w:r w:rsidRPr="0029639D">
        <w:rPr>
          <w:i/>
        </w:rPr>
        <w:t>M</w:t>
      </w:r>
      <w:r w:rsidRPr="0029639D">
        <w:rPr>
          <w:i/>
          <w:vertAlign w:val="subscript"/>
        </w:rPr>
        <w:t>R</w:t>
      </w:r>
      <w:r>
        <w:rPr>
          <w:i/>
        </w:rPr>
        <w:t xml:space="preserve"> HIGH</w:t>
      </w:r>
      <w:r w:rsidRPr="0029639D">
        <w:rPr>
          <w:i/>
        </w:rPr>
        <w:t xml:space="preserve"> and M</w:t>
      </w:r>
      <w:r w:rsidRPr="0029639D">
        <w:rPr>
          <w:i/>
          <w:vertAlign w:val="subscript"/>
        </w:rPr>
        <w:t>L</w:t>
      </w:r>
      <w:r>
        <w:rPr>
          <w:i/>
          <w:vertAlign w:val="subscript"/>
        </w:rPr>
        <w:t xml:space="preserve"> </w:t>
      </w:r>
      <w:r>
        <w:rPr>
          <w:i/>
        </w:rPr>
        <w:t>HIGH</w:t>
      </w:r>
      <w:r>
        <w:t>)</w:t>
      </w:r>
      <w:r w:rsidR="005B5501">
        <w:t>.</w:t>
      </w:r>
      <w:r w:rsidR="00055F7C">
        <w:t xml:space="preserve"> In the last case, by appropriately controlling the speed of both mot</w:t>
      </w:r>
      <w:r w:rsidR="000B4712">
        <w:t xml:space="preserve">ors, a spiral </w:t>
      </w:r>
      <w:del w:id="7" w:author="dowi" w:date="2013-03-13T13:36:00Z">
        <w:r w:rsidR="000B4712" w:rsidDel="00FA76E3">
          <w:delText xml:space="preserve">can be </w:delText>
        </w:r>
      </w:del>
      <w:ins w:id="8" w:author="dowi" w:date="2013-03-13T13:36:00Z">
        <w:r w:rsidR="00FA76E3">
          <w:t xml:space="preserve"> is </w:t>
        </w:r>
      </w:ins>
      <w:r w:rsidR="000B4712">
        <w:t xml:space="preserve">obtained (see </w:t>
      </w:r>
      <w:r w:rsidR="000B4712" w:rsidRPr="00B92B1B">
        <w:rPr>
          <w:i/>
        </w:rPr>
        <w:t>motors' control system</w:t>
      </w:r>
      <w:r w:rsidR="000B4712">
        <w:t xml:space="preserve"> function).</w:t>
      </w:r>
    </w:p>
    <w:p w:rsidR="000B4712" w:rsidRPr="0078473B" w:rsidRDefault="000B4712" w:rsidP="004D2DEE">
      <w:pPr>
        <w:pStyle w:val="Heading1"/>
        <w:jc w:val="both"/>
      </w:pPr>
      <w:r>
        <w:t>M</w:t>
      </w:r>
      <w:r w:rsidR="00015DEE">
        <w:t xml:space="preserve">otors' control </w:t>
      </w:r>
      <w:r w:rsidRPr="00B92B1B">
        <w:t>system</w:t>
      </w:r>
    </w:p>
    <w:p w:rsidR="00087F11" w:rsidRDefault="00015DEE" w:rsidP="004D2DEE">
      <w:pPr>
        <w:jc w:val="both"/>
      </w:pPr>
      <w:r>
        <w:tab/>
      </w:r>
      <w:r w:rsidR="00DA5965">
        <w:t>The</w:t>
      </w:r>
      <w:r>
        <w:t xml:space="preserve"> </w:t>
      </w:r>
      <w:r w:rsidR="00DA5965">
        <w:t xml:space="preserve">purpose of this last </w:t>
      </w:r>
      <w:r w:rsidR="00116EC7">
        <w:t>stage</w:t>
      </w:r>
      <w:r w:rsidR="00DA5965">
        <w:t xml:space="preserve"> is to control both motors in terms of speed based on the previously assessed states</w:t>
      </w:r>
      <w:r w:rsidR="003547FE">
        <w:t xml:space="preserve"> (</w:t>
      </w:r>
      <w:r w:rsidR="003547FE" w:rsidRPr="0029639D">
        <w:rPr>
          <w:i/>
        </w:rPr>
        <w:t>M</w:t>
      </w:r>
      <w:r w:rsidR="003547FE" w:rsidRPr="0029639D">
        <w:rPr>
          <w:i/>
          <w:vertAlign w:val="subscript"/>
        </w:rPr>
        <w:t>R</w:t>
      </w:r>
      <w:r w:rsidR="003547FE">
        <w:rPr>
          <w:i/>
        </w:rPr>
        <w:t xml:space="preserve"> </w:t>
      </w:r>
      <w:r w:rsidR="003547FE" w:rsidRPr="003547FE">
        <w:t>and</w:t>
      </w:r>
      <w:r w:rsidR="003547FE">
        <w:rPr>
          <w:i/>
        </w:rPr>
        <w:t xml:space="preserve"> </w:t>
      </w:r>
      <w:r w:rsidR="003547FE" w:rsidRPr="0029639D">
        <w:rPr>
          <w:i/>
        </w:rPr>
        <w:t>M</w:t>
      </w:r>
      <w:r w:rsidR="003547FE" w:rsidRPr="0029639D">
        <w:rPr>
          <w:i/>
          <w:vertAlign w:val="subscript"/>
        </w:rPr>
        <w:t>L</w:t>
      </w:r>
      <w:r w:rsidR="003547FE" w:rsidRPr="003547FE">
        <w:t>)</w:t>
      </w:r>
      <w:r w:rsidR="00DA5965" w:rsidRPr="003547FE">
        <w:t>.</w:t>
      </w:r>
      <w:r w:rsidR="00DA5965">
        <w:t xml:space="preserve"> </w:t>
      </w:r>
      <w:r w:rsidR="009B6199">
        <w:t xml:space="preserve">Now, </w:t>
      </w:r>
      <w:r w:rsidR="00583DBD">
        <w:t xml:space="preserve">while the device follows the line, the motors are expected to constantly change state with a </w:t>
      </w:r>
      <w:r w:rsidR="009B7854">
        <w:t>quite high</w:t>
      </w:r>
      <w:r w:rsidR="00583DBD">
        <w:t xml:space="preserve"> frequency.</w:t>
      </w:r>
      <w:r w:rsidR="009B7854">
        <w:t xml:space="preserve"> Instead, as seen previously, when the end of the line is reached, both motors</w:t>
      </w:r>
      <w:r w:rsidR="0079349B">
        <w:t xml:space="preserve"> stably</w:t>
      </w:r>
      <w:r w:rsidR="009B7854">
        <w:t xml:space="preserve"> turn on</w:t>
      </w:r>
      <w:r w:rsidR="0079349B">
        <w:t xml:space="preserve"> resulting in no appreciable switching frequency</w:t>
      </w:r>
      <w:r w:rsidR="003D136A">
        <w:t xml:space="preserve">. </w:t>
      </w:r>
      <w:r w:rsidR="00031F63">
        <w:t>Therefore,</w:t>
      </w:r>
      <w:r w:rsidR="003D136A">
        <w:t xml:space="preserve"> </w:t>
      </w:r>
      <w:r w:rsidR="00CD4CA4">
        <w:t>by reducing the speed of both motors over a certain time T</w:t>
      </w:r>
      <w:r w:rsidR="00CD4CA4" w:rsidRPr="00CD4CA4">
        <w:rPr>
          <w:vertAlign w:val="subscript"/>
        </w:rPr>
        <w:t>M</w:t>
      </w:r>
      <w:r w:rsidR="00CD4CA4">
        <w:t xml:space="preserve"> which is reset each time </w:t>
      </w:r>
      <w:r w:rsidR="00031F63">
        <w:t xml:space="preserve">switching occurs, at high switching frequencies a constant speed is obtained while at low frequencies a decreasing speed is obtained. </w:t>
      </w:r>
      <w:r w:rsidR="00DB0D0A">
        <w:t>In particular, if appropriately controlled, this decreasing speed in each motor is able to generate</w:t>
      </w:r>
      <w:r w:rsidR="00191DA0">
        <w:t xml:space="preserve"> a spiral as requested.</w:t>
      </w:r>
    </w:p>
    <w:p w:rsidR="00CF423F" w:rsidRDefault="00CF423F" w:rsidP="004D2DEE">
      <w:pPr>
        <w:jc w:val="both"/>
      </w:pPr>
    </w:p>
    <w:p w:rsidR="00CF423F" w:rsidRDefault="00CF423F" w:rsidP="004D2DEE">
      <w:pPr>
        <w:jc w:val="both"/>
      </w:pPr>
    </w:p>
    <w:p w:rsidR="00CF423F" w:rsidRDefault="00CF423F" w:rsidP="00CF423F">
      <w:pPr>
        <w:pStyle w:val="Title"/>
        <w:pBdr>
          <w:bottom w:val="single" w:sz="8" w:space="2" w:color="4F81BD" w:themeColor="accent1"/>
        </w:pBdr>
        <w:jc w:val="both"/>
      </w:pPr>
      <w:r>
        <w:t>Low Level Design</w:t>
      </w:r>
      <w:bookmarkStart w:id="9" w:name="_GoBack"/>
      <w:bookmarkEnd w:id="9"/>
    </w:p>
    <w:p w:rsidR="00790519" w:rsidRPr="00CD4CA4" w:rsidRDefault="00CF423F" w:rsidP="0057195D">
      <w:pPr>
        <w:jc w:val="both"/>
      </w:pPr>
      <w:r>
        <w:tab/>
        <w:t xml:space="preserve">Now, each </w:t>
      </w:r>
      <w:r w:rsidR="00AE103F">
        <w:t xml:space="preserve">module </w:t>
      </w:r>
      <w:r w:rsidR="009B7765">
        <w:t>previously described from a high level prospective</w:t>
      </w:r>
      <w:r w:rsidR="00AE103F">
        <w:t xml:space="preserve"> is analysed in </w:t>
      </w:r>
      <w:proofErr w:type="gramStart"/>
      <w:r w:rsidR="00AE103F">
        <w:t>details  and</w:t>
      </w:r>
      <w:proofErr w:type="gramEnd"/>
      <w:r w:rsidR="00AE103F">
        <w:t xml:space="preserve"> the circuits behind them as well as their connections are unveiled.</w:t>
      </w:r>
    </w:p>
    <w:sectPr w:rsidR="00790519" w:rsidRPr="00CD4CA4" w:rsidSect="0071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3A"/>
    <w:rsid w:val="00015DEE"/>
    <w:rsid w:val="00031F63"/>
    <w:rsid w:val="0004648D"/>
    <w:rsid w:val="00055F7C"/>
    <w:rsid w:val="0006113C"/>
    <w:rsid w:val="00087F11"/>
    <w:rsid w:val="00095C7E"/>
    <w:rsid w:val="000B4712"/>
    <w:rsid w:val="000D3487"/>
    <w:rsid w:val="000E6B92"/>
    <w:rsid w:val="0011557F"/>
    <w:rsid w:val="00115CC1"/>
    <w:rsid w:val="00116EC7"/>
    <w:rsid w:val="001402A8"/>
    <w:rsid w:val="0014524B"/>
    <w:rsid w:val="00171DEC"/>
    <w:rsid w:val="001916D7"/>
    <w:rsid w:val="00191DA0"/>
    <w:rsid w:val="00205AFA"/>
    <w:rsid w:val="0020738A"/>
    <w:rsid w:val="00283ED1"/>
    <w:rsid w:val="00294625"/>
    <w:rsid w:val="0029639D"/>
    <w:rsid w:val="002B472E"/>
    <w:rsid w:val="002C0498"/>
    <w:rsid w:val="00303709"/>
    <w:rsid w:val="003208DD"/>
    <w:rsid w:val="003547FE"/>
    <w:rsid w:val="00361DE4"/>
    <w:rsid w:val="0039022A"/>
    <w:rsid w:val="0039111C"/>
    <w:rsid w:val="003B1BD8"/>
    <w:rsid w:val="003D136A"/>
    <w:rsid w:val="003D1D4F"/>
    <w:rsid w:val="003F0119"/>
    <w:rsid w:val="004006BA"/>
    <w:rsid w:val="00420F91"/>
    <w:rsid w:val="00443AC6"/>
    <w:rsid w:val="00474FC3"/>
    <w:rsid w:val="0049426F"/>
    <w:rsid w:val="004A4ADB"/>
    <w:rsid w:val="004B24C3"/>
    <w:rsid w:val="004D2DEE"/>
    <w:rsid w:val="00503F48"/>
    <w:rsid w:val="0051632C"/>
    <w:rsid w:val="00546626"/>
    <w:rsid w:val="00546A55"/>
    <w:rsid w:val="00561FC3"/>
    <w:rsid w:val="0057195D"/>
    <w:rsid w:val="00581842"/>
    <w:rsid w:val="00583DBD"/>
    <w:rsid w:val="005B5501"/>
    <w:rsid w:val="005C588C"/>
    <w:rsid w:val="00601B1A"/>
    <w:rsid w:val="006504E2"/>
    <w:rsid w:val="00682056"/>
    <w:rsid w:val="0071517A"/>
    <w:rsid w:val="0073312E"/>
    <w:rsid w:val="007478C9"/>
    <w:rsid w:val="0078473B"/>
    <w:rsid w:val="00790519"/>
    <w:rsid w:val="0079349B"/>
    <w:rsid w:val="007C26D2"/>
    <w:rsid w:val="007C301D"/>
    <w:rsid w:val="007F688C"/>
    <w:rsid w:val="00800D62"/>
    <w:rsid w:val="00801215"/>
    <w:rsid w:val="008D07AB"/>
    <w:rsid w:val="008E44EE"/>
    <w:rsid w:val="0091053B"/>
    <w:rsid w:val="00937726"/>
    <w:rsid w:val="00973BB2"/>
    <w:rsid w:val="009B1F26"/>
    <w:rsid w:val="009B6199"/>
    <w:rsid w:val="009B7765"/>
    <w:rsid w:val="009B7854"/>
    <w:rsid w:val="009E1C74"/>
    <w:rsid w:val="009E497B"/>
    <w:rsid w:val="00A06DB3"/>
    <w:rsid w:val="00A464E1"/>
    <w:rsid w:val="00A92E90"/>
    <w:rsid w:val="00AA0DEE"/>
    <w:rsid w:val="00AA3535"/>
    <w:rsid w:val="00AB4B42"/>
    <w:rsid w:val="00AE103F"/>
    <w:rsid w:val="00B47CD4"/>
    <w:rsid w:val="00B61E25"/>
    <w:rsid w:val="00B67B99"/>
    <w:rsid w:val="00B72B14"/>
    <w:rsid w:val="00B90323"/>
    <w:rsid w:val="00B92B1B"/>
    <w:rsid w:val="00B96788"/>
    <w:rsid w:val="00BC1E1D"/>
    <w:rsid w:val="00BC7854"/>
    <w:rsid w:val="00BD0738"/>
    <w:rsid w:val="00BD0C09"/>
    <w:rsid w:val="00BE0012"/>
    <w:rsid w:val="00BE0F08"/>
    <w:rsid w:val="00C2586F"/>
    <w:rsid w:val="00C5584E"/>
    <w:rsid w:val="00C666D2"/>
    <w:rsid w:val="00CB35E7"/>
    <w:rsid w:val="00CB42BA"/>
    <w:rsid w:val="00CD161E"/>
    <w:rsid w:val="00CD4CA4"/>
    <w:rsid w:val="00CF423F"/>
    <w:rsid w:val="00D11DC6"/>
    <w:rsid w:val="00D15E70"/>
    <w:rsid w:val="00D25EF1"/>
    <w:rsid w:val="00D456E2"/>
    <w:rsid w:val="00D50F6A"/>
    <w:rsid w:val="00D53CF0"/>
    <w:rsid w:val="00DA5965"/>
    <w:rsid w:val="00DB0D0A"/>
    <w:rsid w:val="00DF0D7A"/>
    <w:rsid w:val="00DF1530"/>
    <w:rsid w:val="00DF518D"/>
    <w:rsid w:val="00DF7770"/>
    <w:rsid w:val="00E200C0"/>
    <w:rsid w:val="00E267FD"/>
    <w:rsid w:val="00E81FBF"/>
    <w:rsid w:val="00E82B3A"/>
    <w:rsid w:val="00EA4ADF"/>
    <w:rsid w:val="00EB3B33"/>
    <w:rsid w:val="00EB3FC3"/>
    <w:rsid w:val="00EB69DB"/>
    <w:rsid w:val="00ED5C84"/>
    <w:rsid w:val="00EE3319"/>
    <w:rsid w:val="00EE5301"/>
    <w:rsid w:val="00EF4087"/>
    <w:rsid w:val="00F11382"/>
    <w:rsid w:val="00F413C9"/>
    <w:rsid w:val="00F63CBD"/>
    <w:rsid w:val="00F673A5"/>
    <w:rsid w:val="00FA76E3"/>
    <w:rsid w:val="00FB397F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B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15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B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15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52424-4046-44C6-B0D3-A95B2E1C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A791128D</Template>
  <TotalTime>0</TotalTime>
  <Pages>3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Scutigliani</dc:creator>
  <cp:lastModifiedBy>Ding, Hao</cp:lastModifiedBy>
  <cp:revision>2</cp:revision>
  <dcterms:created xsi:type="dcterms:W3CDTF">2013-03-13T15:18:00Z</dcterms:created>
  <dcterms:modified xsi:type="dcterms:W3CDTF">2013-03-13T15:18:00Z</dcterms:modified>
</cp:coreProperties>
</file>